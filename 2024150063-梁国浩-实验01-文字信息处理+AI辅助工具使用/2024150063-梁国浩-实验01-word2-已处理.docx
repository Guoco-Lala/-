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55BDF">
      <w:pPr>
        <w:jc w:val="center"/>
        <w:rPr>
          <w:b/>
          <w:color w:val="FF0000"/>
          <w:sz w:val="36"/>
          <w:szCs w:val="36"/>
        </w:rPr>
      </w:pPr>
      <w:r>
        <w:rPr>
          <w:rFonts w:hint="eastAsia"/>
          <w:b/>
          <w:color w:val="FF0000"/>
          <w:sz w:val="36"/>
          <w:szCs w:val="36"/>
        </w:rPr>
        <w:t>欧洲地理</w:t>
      </w:r>
    </w:p>
    <w:p w14:paraId="0A924F5C">
      <w:pPr>
        <w:ind w:firstLine="420" w:firstLineChars="200"/>
      </w:pPr>
      <w:r>
        <w:rPr>
          <w:rFonts w:hint="eastAsia"/>
        </w:rPr>
        <w:t>欧洲</w:t>
      </w:r>
      <w:r>
        <w:rPr>
          <w:rStyle w:val="9"/>
        </w:rPr>
        <w:footnoteReference w:id="0"/>
      </w:r>
      <w:r>
        <w:rPr>
          <w:rFonts w:hint="eastAsia"/>
        </w:rPr>
        <w:t>位于东半球的西北部，亚洲的西面。北临北冰洋，西濒大西洋，南隔地中海与非洲相望，东以乌拉尔山脉、乌拉尔河、大高加索山脉、博斯普鲁斯海峡、达达尼尔海峡同亚洲分界，西北隔格陵兰海、丹麦海峡与北美洲相对。</w:t>
      </w:r>
    </w:p>
    <w:p w14:paraId="29FB2BA1">
      <w:pPr>
        <w:ind w:firstLine="420" w:firstLineChars="200"/>
      </w:pPr>
      <w:r>
        <w:rPr>
          <w:rFonts w:hint="eastAsia"/>
        </w:rPr>
        <w:t>欧洲面积为1016万平方千米，约占世界陆地总面积的6.8%，仅大于大洋洲，是世界第六大洲。</w:t>
      </w:r>
    </w:p>
    <w:p w14:paraId="58EFA330">
      <w:pPr>
        <w:keepNext/>
        <w:framePr w:dropCap="drop" w:lines="3" w:wrap="around" w:vAnchor="text" w:hAnchor="text"/>
        <w:spacing w:before="20" w:line="876" w:lineRule="exact"/>
        <w:ind w:firstLine="420"/>
        <w:textAlignment w:val="baseline"/>
        <w:rPr>
          <w:rFonts w:ascii="宋体" w:hAnsi="宋体"/>
          <w:position w:val="-2"/>
          <w:sz w:val="84"/>
        </w:rPr>
      </w:pPr>
      <w:r>
        <w:rPr>
          <w:rFonts w:hint="eastAsia" w:ascii="宋体" w:hAnsi="宋体"/>
          <w:position w:val="-2"/>
          <w:sz w:val="84"/>
        </w:rPr>
        <w:t>欧</w:t>
      </w:r>
    </w:p>
    <w:p w14:paraId="23C5839A">
      <w:r>
        <w:rPr>
          <w:rFonts w:hint="eastAsia"/>
        </w:rPr>
        <w:t>洲有四十四个国家和地区。在地理上习惯分为南欧、西欧、中欧、北欧和东欧五个地区。南欧指阿尔卑斯山以南的巴尔干半岛、亚平宁半岛、伊比利亚半岛和附近岛屿，包括南斯拉夫、克罗地亚、斯洛文尼亚、波斯尼亚和黑塞哥维那、马其顿、罗马尼亚、保加利亚、阿尔巴尼亚、希腊、意大利、梵蒂冈、圣马力诺、马耳他、西班牙、葡萄牙和安道尔。西欧狭义上指欧洲西部濒临大西洋地区和附近岛屿，包括英国、爱尔兰、荷兰、比利时、卢森堡、法国和摩纳哥。中欧指波罗的海以南、阿尔卑斯山脉以北的欧洲中部地区。包括波兰、捷克、斯洛伐克、匈牙利、德国、奥地利、瑞士、列支敦士登。北欧指欧洲北部的日德兰半岛、斯堪的纳维亚半岛一带。包括冰岛、法罗群岛(丹)、丹麦、挪威、瑞典和芬兰。东欧指欧洲东部地区，在地理上指爱沙尼亚、拉脱维亚、立陶宛、白俄罗斯、乌克兰、摩尔多瓦和俄罗斯西部。</w:t>
      </w:r>
    </w:p>
    <w:p w14:paraId="6B5662B1">
      <w:pPr>
        <w:ind w:firstLine="420" w:firstLineChars="200"/>
      </w:pPr>
      <w:r>
        <w:rPr>
          <w:rFonts w:hint="eastAsia"/>
        </w:rPr>
        <w:t>人口 7.28亿，约占世界总人口的12.5%，是人口密度最大的一洲。人口分布相对均匀。</w:t>
      </w:r>
      <w:bookmarkStart w:id="1" w:name="_GoBack"/>
      <w:bookmarkEnd w:id="1"/>
      <w:r>
        <w:rPr>
          <w:rFonts w:hint="eastAsia"/>
        </w:rPr>
        <w:t>绝大多数国家人口密度为50人/平方千米，仅北欧地区相对稀疏。</w:t>
      </w:r>
    </w:p>
    <w:p w14:paraId="6C14FF88">
      <w:pPr>
        <w:ind w:firstLine="420" w:firstLineChars="200"/>
      </w:pPr>
      <w:r>
        <w:rPr>
          <w:rFonts w:hint="eastAsia"/>
        </w:rPr>
        <w:t>欧洲绝大部分</w:t>
      </w:r>
      <w:bookmarkStart w:id="0" w:name="欧罗巴人"/>
      <w:r>
        <w:rPr>
          <w:rFonts w:hint="eastAsia"/>
        </w:rPr>
        <w:t>居民是白种人</w:t>
      </w:r>
      <w:bookmarkEnd w:id="0"/>
      <w:r>
        <w:rPr>
          <w:rFonts w:hint="eastAsia"/>
        </w:rPr>
        <w:t>，在各大洲中，种族构成相对比较单一。全洲大约有70个民族，绝大多数民族的人口均达到一定数量，小民族和小部落较为少见。多数国家的民族构成也较单一。有些国家民族构成较复杂的国家有俄罗斯、瑞士等。</w:t>
      </w:r>
    </w:p>
    <w:p w14:paraId="7C9BFF83">
      <w:pPr>
        <w:ind w:firstLine="420" w:firstLineChars="200"/>
      </w:pPr>
      <w:del w:id="0" w:author="Guoco" w:date="2024-10-23T13:04:40Z">
        <w:r>
          <w:rPr>
            <w:rFonts w:hint="eastAsia"/>
          </w:rPr>
          <w:delText>欧洲各国语种很多，主要语言有英语、俄语、法语、德语、意大利语、西班牙语等。</w:delText>
        </w:r>
      </w:del>
    </w:p>
    <w:sectPr>
      <w:headerReference r:id="rId6" w:type="first"/>
      <w:footerReference r:id="rId9" w:type="first"/>
      <w:headerReference r:id="rId4" w:type="default"/>
      <w:footerReference r:id="rId7" w:type="default"/>
      <w:headerReference r:id="rId5" w:type="even"/>
      <w:footerReference r:id="rId8" w:type="even"/>
      <w:type w:val="continuous"/>
      <w:pgSz w:w="11907" w:h="16839"/>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29F3F">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40211">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C1548">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14:paraId="01F334E7">
      <w:pPr>
        <w:pStyle w:val="5"/>
        <w:rPr>
          <w:rFonts w:hint="eastAsia"/>
        </w:rPr>
      </w:pPr>
      <w:r>
        <w:rPr>
          <w:rStyle w:val="9"/>
        </w:rPr>
        <w:footnoteRef/>
      </w:r>
      <w:r>
        <w:t xml:space="preserve"> </w:t>
      </w:r>
      <w:r>
        <w:rPr>
          <w:rFonts w:hint="eastAsia"/>
        </w:rPr>
        <w:t>历史悠久</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B0859E">
    <w:pPr>
      <w:pStyle w:val="4"/>
      <w:rPr>
        <w:rFonts w:hint="eastAsia"/>
      </w:rPr>
    </w:pPr>
    <w:r>
      <w:rPr>
        <w:rFonts w:hint="eastAsia"/>
      </w:rPr>
      <w:t>364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DA96C">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9AB9F6">
    <w:pPr>
      <w:pStyle w:val="4"/>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uoco">
    <w15:presenceInfo w15:providerId="WPS Office" w15:userId="1323170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zNTU5NzQ5YmI4YTViODUzODY2ZDFmMDdkY2UzN2YifQ=="/>
  </w:docVars>
  <w:rsids>
    <w:rsidRoot w:val="006B3F5A"/>
    <w:rsid w:val="00067A0D"/>
    <w:rsid w:val="000D6786"/>
    <w:rsid w:val="00105544"/>
    <w:rsid w:val="002172DF"/>
    <w:rsid w:val="00240FF4"/>
    <w:rsid w:val="00261815"/>
    <w:rsid w:val="002630D4"/>
    <w:rsid w:val="00350D50"/>
    <w:rsid w:val="00425CC8"/>
    <w:rsid w:val="004314F4"/>
    <w:rsid w:val="004B7B2A"/>
    <w:rsid w:val="004C44C3"/>
    <w:rsid w:val="00504606"/>
    <w:rsid w:val="00505BE4"/>
    <w:rsid w:val="00512EFB"/>
    <w:rsid w:val="00521ABF"/>
    <w:rsid w:val="005628D5"/>
    <w:rsid w:val="00584228"/>
    <w:rsid w:val="005E6D69"/>
    <w:rsid w:val="00654217"/>
    <w:rsid w:val="006A25F5"/>
    <w:rsid w:val="006B3F5A"/>
    <w:rsid w:val="00704025"/>
    <w:rsid w:val="0071542C"/>
    <w:rsid w:val="007436C7"/>
    <w:rsid w:val="00801DD5"/>
    <w:rsid w:val="00817B9C"/>
    <w:rsid w:val="00835386"/>
    <w:rsid w:val="0085644C"/>
    <w:rsid w:val="00875CA6"/>
    <w:rsid w:val="008A643D"/>
    <w:rsid w:val="008E0BE1"/>
    <w:rsid w:val="00904444"/>
    <w:rsid w:val="009725B1"/>
    <w:rsid w:val="00A53508"/>
    <w:rsid w:val="00AD6B5E"/>
    <w:rsid w:val="00B56016"/>
    <w:rsid w:val="00BC7B8E"/>
    <w:rsid w:val="00C35348"/>
    <w:rsid w:val="00C85F21"/>
    <w:rsid w:val="00E71239"/>
    <w:rsid w:val="00E92421"/>
    <w:rsid w:val="00EB6608"/>
    <w:rsid w:val="00FC576D"/>
    <w:rsid w:val="00FF2E0B"/>
    <w:rsid w:val="64510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link w:val="19"/>
    <w:qFormat/>
    <w:uiPriority w:val="0"/>
    <w:pPr>
      <w:tabs>
        <w:tab w:val="center" w:pos="4153"/>
        <w:tab w:val="right" w:pos="8306"/>
      </w:tabs>
      <w:snapToGrid w:val="0"/>
      <w:jc w:val="left"/>
    </w:pPr>
    <w:rPr>
      <w:sz w:val="18"/>
      <w:szCs w:val="18"/>
    </w:rPr>
  </w:style>
  <w:style w:type="paragraph" w:styleId="4">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20"/>
    <w:uiPriority w:val="0"/>
    <w:pPr>
      <w:snapToGrid w:val="0"/>
      <w:jc w:val="left"/>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otnote reference"/>
    <w:basedOn w:val="8"/>
    <w:qFormat/>
    <w:uiPriority w:val="0"/>
    <w:rPr>
      <w:vertAlign w:val="superscript"/>
    </w:rPr>
  </w:style>
  <w:style w:type="paragraph" w:customStyle="1" w:styleId="10">
    <w:name w:val="标准段落"/>
    <w:basedOn w:val="1"/>
    <w:uiPriority w:val="0"/>
    <w:pPr>
      <w:ind w:firstLine="420" w:firstLineChars="200"/>
    </w:pPr>
  </w:style>
  <w:style w:type="paragraph" w:customStyle="1" w:styleId="11">
    <w:name w:val="1."/>
    <w:basedOn w:val="1"/>
    <w:qFormat/>
    <w:uiPriority w:val="0"/>
    <w:pPr>
      <w:spacing w:after="50" w:afterLines="50"/>
      <w:ind w:firstLine="200" w:firstLineChars="200"/>
    </w:pPr>
    <w:rPr>
      <w:rFonts w:ascii="黑体" w:hAnsi="宋体" w:eastAsia="黑体"/>
      <w:b/>
      <w:bCs/>
    </w:rPr>
  </w:style>
  <w:style w:type="paragraph" w:customStyle="1" w:styleId="12">
    <w:name w:val="（1）"/>
    <w:basedOn w:val="1"/>
    <w:uiPriority w:val="0"/>
    <w:pPr>
      <w:ind w:firstLine="200" w:firstLineChars="200"/>
      <w:outlineLvl w:val="3"/>
    </w:pPr>
    <w:rPr>
      <w:rFonts w:ascii="宋体" w:hAnsi="宋体"/>
      <w:b/>
    </w:rPr>
  </w:style>
  <w:style w:type="paragraph" w:customStyle="1" w:styleId="13">
    <w:name w:val="①"/>
    <w:basedOn w:val="1"/>
    <w:uiPriority w:val="0"/>
    <w:pPr>
      <w:ind w:firstLine="420" w:firstLineChars="200"/>
    </w:pPr>
  </w:style>
  <w:style w:type="paragraph" w:customStyle="1" w:styleId="14">
    <w:name w:val="表1-1"/>
    <w:basedOn w:val="10"/>
    <w:uiPriority w:val="0"/>
    <w:pPr>
      <w:ind w:firstLine="200"/>
      <w:jc w:val="center"/>
    </w:pPr>
    <w:rPr>
      <w:rFonts w:eastAsia="黑体"/>
      <w:b/>
      <w:sz w:val="18"/>
    </w:rPr>
  </w:style>
  <w:style w:type="paragraph" w:customStyle="1" w:styleId="15">
    <w:name w:val="表格"/>
    <w:basedOn w:val="1"/>
    <w:qFormat/>
    <w:uiPriority w:val="0"/>
    <w:rPr>
      <w:rFonts w:ascii="宋体" w:hAnsi="宋体"/>
      <w:sz w:val="18"/>
      <w:szCs w:val="21"/>
    </w:rPr>
  </w:style>
  <w:style w:type="paragraph" w:customStyle="1" w:styleId="16">
    <w:name w:val="1.1"/>
    <w:basedOn w:val="1"/>
    <w:uiPriority w:val="0"/>
    <w:pPr>
      <w:spacing w:line="720" w:lineRule="auto"/>
      <w:outlineLvl w:val="1"/>
    </w:pPr>
    <w:rPr>
      <w:rFonts w:ascii="黑体" w:hAnsi="宋体" w:eastAsia="黑体"/>
      <w:b/>
      <w:bCs/>
      <w:sz w:val="28"/>
    </w:rPr>
  </w:style>
  <w:style w:type="paragraph" w:customStyle="1" w:styleId="17">
    <w:name w:val="1.1.1"/>
    <w:basedOn w:val="1"/>
    <w:autoRedefine/>
    <w:qFormat/>
    <w:uiPriority w:val="0"/>
    <w:pPr>
      <w:spacing w:line="480" w:lineRule="auto"/>
      <w:outlineLvl w:val="2"/>
    </w:pPr>
    <w:rPr>
      <w:rFonts w:ascii="黑体" w:hAnsi="宋体" w:eastAsia="黑体"/>
      <w:b/>
      <w:bCs/>
      <w:sz w:val="24"/>
    </w:rPr>
  </w:style>
  <w:style w:type="character" w:customStyle="1" w:styleId="18">
    <w:name w:val="页眉 字符"/>
    <w:basedOn w:val="8"/>
    <w:link w:val="4"/>
    <w:uiPriority w:val="0"/>
    <w:rPr>
      <w:kern w:val="2"/>
      <w:sz w:val="18"/>
      <w:szCs w:val="18"/>
    </w:rPr>
  </w:style>
  <w:style w:type="character" w:customStyle="1" w:styleId="19">
    <w:name w:val="页脚 字符"/>
    <w:basedOn w:val="8"/>
    <w:link w:val="3"/>
    <w:uiPriority w:val="0"/>
    <w:rPr>
      <w:kern w:val="2"/>
      <w:sz w:val="18"/>
      <w:szCs w:val="18"/>
    </w:rPr>
  </w:style>
  <w:style w:type="character" w:customStyle="1" w:styleId="20">
    <w:name w:val="脚注文本 字符"/>
    <w:basedOn w:val="8"/>
    <w:link w:val="5"/>
    <w:qFormat/>
    <w:uiPriority w:val="0"/>
    <w:rPr>
      <w:kern w:val="2"/>
      <w:sz w:val="18"/>
      <w:szCs w:val="18"/>
    </w:rPr>
  </w:style>
  <w:style w:type="paragraph" w:customStyle="1" w:styleId="21">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3C3B-CC6B-4FB7-8AA1-AFF4E6641D23}">
  <ds:schemaRefs/>
</ds:datastoreItem>
</file>

<file path=docProps/app.xml><?xml version="1.0" encoding="utf-8"?>
<Properties xmlns="http://schemas.openxmlformats.org/officeDocument/2006/extended-properties" xmlns:vt="http://schemas.openxmlformats.org/officeDocument/2006/docPropsVTypes">
  <Template>Normal</Template>
  <Company>eitc</Company>
  <Pages>1</Pages>
  <Words>714</Words>
  <Characters>729</Characters>
  <Lines>5</Lines>
  <Paragraphs>1</Paragraphs>
  <TotalTime>18</TotalTime>
  <ScaleCrop>false</ScaleCrop>
  <LinksUpToDate>false</LinksUpToDate>
  <CharactersWithSpaces>730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2014-06-03T12:10:00Z</dcterms:created>
  <dc:creator>llp</dc:creator>
  <cp:lastModifiedBy>Guoco</cp:lastModifiedBy>
  <dcterms:modified xsi:type="dcterms:W3CDTF">2024-10-23T05:04:46Z</dcterms:modified>
  <dc:title>神话是最古老的文学样式，是远古时期的人民所创造的反映人与自然的关系以及社会形态的具有高度幻想性的故事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5DD33B38A66D4691ACDD581157500010_12</vt:lpwstr>
  </property>
</Properties>
</file>